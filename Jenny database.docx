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2A577C" w14:textId="009F7CAA" w:rsidR="00F41102" w:rsidRPr="005D1E83" w:rsidRDefault="00F41102" w:rsidP="00F41102">
      <w:pPr>
        <w:jc w:val="center"/>
        <w:rPr>
          <w:rFonts w:ascii="Times New Roman" w:hAnsi="Times New Roman" w:cs="Times New Roman"/>
        </w:rPr>
      </w:pPr>
      <w:r w:rsidRPr="005D1E83">
        <w:rPr>
          <w:rFonts w:ascii="Times New Roman" w:hAnsi="Times New Roman" w:cs="Times New Roman"/>
        </w:rPr>
        <w:t>Jenny’s Salon Statement of Work</w:t>
      </w:r>
    </w:p>
    <w:p w14:paraId="017E40A8" w14:textId="0D552AB6" w:rsidR="00F41102" w:rsidRPr="005D1E83" w:rsidRDefault="000A32E2" w:rsidP="00F41102">
      <w:pPr>
        <w:rPr>
          <w:rFonts w:ascii="Times New Roman" w:hAnsi="Times New Roman" w:cs="Times New Roman"/>
        </w:rPr>
      </w:pPr>
      <w:r w:rsidRPr="005D1E83">
        <w:rPr>
          <w:rFonts w:ascii="Times New Roman" w:hAnsi="Times New Roman" w:cs="Times New Roman"/>
        </w:rPr>
        <w:t>History.</w:t>
      </w:r>
    </w:p>
    <w:p w14:paraId="5137415F" w14:textId="37EC89A8" w:rsidR="005D1E83" w:rsidRDefault="000A32E2" w:rsidP="00F41102">
      <w:pPr>
        <w:rPr>
          <w:rFonts w:ascii="Times New Roman" w:hAnsi="Times New Roman" w:cs="Times New Roman"/>
        </w:rPr>
      </w:pPr>
      <w:r w:rsidRPr="005D1E83">
        <w:rPr>
          <w:rFonts w:ascii="Times New Roman" w:hAnsi="Times New Roman" w:cs="Times New Roman"/>
        </w:rPr>
        <w:tab/>
        <w:t xml:space="preserve">Jenny just graduated from a beauty Salon School and after few months started her own business. She started the business and it went so well. Customers were satisfied and happy. They enjoyed her services. This led to increase in demand that she had to open another one. But due to the rapid growth of </w:t>
      </w:r>
      <w:r w:rsidR="005D1E83" w:rsidRPr="005D1E83">
        <w:rPr>
          <w:rFonts w:ascii="Times New Roman" w:hAnsi="Times New Roman" w:cs="Times New Roman"/>
        </w:rPr>
        <w:t>the business and Jenny’s focus on customer satisfaction she has not given much time to record keeping. Recoding keeping is not only time consuming. It is tedious and prone to many errors.</w:t>
      </w:r>
      <w:r w:rsidR="005D1E83">
        <w:rPr>
          <w:rFonts w:ascii="Times New Roman" w:hAnsi="Times New Roman" w:cs="Times New Roman"/>
        </w:rPr>
        <w:t xml:space="preserve"> So she decided to create a database. Based on the type of work she wants to use it for her best options is to use a Centralized database.</w:t>
      </w:r>
    </w:p>
    <w:p w14:paraId="0869CF8C" w14:textId="575D3F86" w:rsidR="005D1E83" w:rsidRDefault="005D1E83" w:rsidP="00F41102">
      <w:pPr>
        <w:rPr>
          <w:rFonts w:ascii="Times New Roman" w:hAnsi="Times New Roman" w:cs="Times New Roman"/>
        </w:rPr>
      </w:pPr>
      <w:r>
        <w:rPr>
          <w:rFonts w:ascii="Times New Roman" w:hAnsi="Times New Roman" w:cs="Times New Roman"/>
        </w:rPr>
        <w:t xml:space="preserve">A centralized database is stored at a single location such as a mainframe computer. Mostly a centralized database is used by organizations such as banks, school, companies to keep </w:t>
      </w:r>
      <w:r w:rsidR="00415524">
        <w:rPr>
          <w:rFonts w:ascii="Times New Roman" w:hAnsi="Times New Roman" w:cs="Times New Roman"/>
        </w:rPr>
        <w:t>track of customers, employees and all the required and important information needed.</w:t>
      </w:r>
    </w:p>
    <w:p w14:paraId="2F5ADA36" w14:textId="55A5C365" w:rsidR="008B2464" w:rsidRDefault="008B2464" w:rsidP="00F41102">
      <w:pPr>
        <w:rPr>
          <w:rFonts w:ascii="Times New Roman" w:hAnsi="Times New Roman" w:cs="Times New Roman"/>
        </w:rPr>
      </w:pPr>
      <w:r>
        <w:rPr>
          <w:rFonts w:ascii="Times New Roman" w:hAnsi="Times New Roman" w:cs="Times New Roman"/>
        </w:rPr>
        <w:t>Scope.</w:t>
      </w:r>
    </w:p>
    <w:p w14:paraId="5345E19E" w14:textId="7C7DB560" w:rsidR="008B2464" w:rsidRDefault="008B2464" w:rsidP="00F41102">
      <w:pPr>
        <w:rPr>
          <w:rFonts w:ascii="Times New Roman" w:hAnsi="Times New Roman" w:cs="Times New Roman"/>
        </w:rPr>
      </w:pPr>
      <w:r>
        <w:rPr>
          <w:rFonts w:ascii="Times New Roman" w:hAnsi="Times New Roman" w:cs="Times New Roman"/>
        </w:rPr>
        <w:t>As defined earlier a Centralized database is stored at a single location such as a mainframe computer. It will help in storing all the information required such as record keeping, copies of customers receipts and also customer information. It would contain all the important information and records needed by Jenny. It will contain the materials in stock and also the ones out of stock. It should contain employees salaries, tax fees, and the entire financial records of her Salon.</w:t>
      </w:r>
    </w:p>
    <w:p w14:paraId="7DA41D7B" w14:textId="1567DE2B" w:rsidR="008B2464" w:rsidRDefault="008B2464" w:rsidP="00F41102">
      <w:pPr>
        <w:rPr>
          <w:rFonts w:ascii="Times New Roman" w:hAnsi="Times New Roman" w:cs="Times New Roman"/>
        </w:rPr>
      </w:pPr>
      <w:r>
        <w:rPr>
          <w:rFonts w:ascii="Times New Roman" w:hAnsi="Times New Roman" w:cs="Times New Roman"/>
        </w:rPr>
        <w:t>Constraints.</w:t>
      </w:r>
    </w:p>
    <w:p w14:paraId="4118CEE1" w14:textId="6A2F604E" w:rsidR="00465B57" w:rsidRDefault="008B2464" w:rsidP="00F41102">
      <w:pPr>
        <w:rPr>
          <w:rFonts w:ascii="Times New Roman" w:hAnsi="Times New Roman" w:cs="Times New Roman"/>
        </w:rPr>
      </w:pPr>
      <w:r>
        <w:rPr>
          <w:rFonts w:ascii="Times New Roman" w:hAnsi="Times New Roman" w:cs="Times New Roman"/>
        </w:rPr>
        <w:t xml:space="preserve">The good thing about the database is that it stores records and it never lies. It cannot prevent human errors. The data that has been input in it stays the same unless if </w:t>
      </w:r>
      <w:r w:rsidR="00465B57">
        <w:rPr>
          <w:rFonts w:ascii="Times New Roman" w:hAnsi="Times New Roman" w:cs="Times New Roman"/>
        </w:rPr>
        <w:t>tempered</w:t>
      </w:r>
      <w:r>
        <w:rPr>
          <w:rFonts w:ascii="Times New Roman" w:hAnsi="Times New Roman" w:cs="Times New Roman"/>
        </w:rPr>
        <w:t xml:space="preserve"> with.</w:t>
      </w:r>
      <w:r w:rsidR="00465B57">
        <w:rPr>
          <w:rFonts w:ascii="Times New Roman" w:hAnsi="Times New Roman" w:cs="Times New Roman"/>
        </w:rPr>
        <w:t xml:space="preserve"> It cannot make payments. It does make tax payments or other payments. This database will not process payroll and taxes nor will it track how many hours employees work.</w:t>
      </w:r>
    </w:p>
    <w:p w14:paraId="6A8103C8" w14:textId="024F261B" w:rsidR="00465B57" w:rsidRDefault="00465B57" w:rsidP="00F41102">
      <w:pPr>
        <w:rPr>
          <w:rFonts w:ascii="Times New Roman" w:hAnsi="Times New Roman" w:cs="Times New Roman"/>
        </w:rPr>
      </w:pPr>
      <w:r>
        <w:rPr>
          <w:rFonts w:ascii="Times New Roman" w:hAnsi="Times New Roman" w:cs="Times New Roman"/>
        </w:rPr>
        <w:t>Objectives.</w:t>
      </w:r>
    </w:p>
    <w:p w14:paraId="31759A06" w14:textId="368E8899" w:rsidR="00465B57" w:rsidRDefault="00465B57" w:rsidP="00F41102">
      <w:pPr>
        <w:rPr>
          <w:rFonts w:ascii="Times New Roman" w:hAnsi="Times New Roman" w:cs="Times New Roman"/>
        </w:rPr>
      </w:pPr>
      <w:r>
        <w:rPr>
          <w:rFonts w:ascii="Times New Roman" w:hAnsi="Times New Roman" w:cs="Times New Roman"/>
        </w:rPr>
        <w:t>Make a database that suites Jenny’s Salon needs (Centralized)</w:t>
      </w:r>
    </w:p>
    <w:p w14:paraId="151B1D84" w14:textId="18A00536" w:rsidR="00465B57" w:rsidRDefault="00465B57" w:rsidP="00F41102">
      <w:pPr>
        <w:rPr>
          <w:rFonts w:ascii="Times New Roman" w:hAnsi="Times New Roman" w:cs="Times New Roman"/>
        </w:rPr>
      </w:pPr>
      <w:r>
        <w:rPr>
          <w:rFonts w:ascii="Times New Roman" w:hAnsi="Times New Roman" w:cs="Times New Roman"/>
        </w:rPr>
        <w:t>Track payments made, and income from Salon</w:t>
      </w:r>
    </w:p>
    <w:p w14:paraId="4DF49FB0" w14:textId="534C55C2" w:rsidR="00465B57" w:rsidRDefault="00465B57" w:rsidP="00F41102">
      <w:pPr>
        <w:rPr>
          <w:rFonts w:ascii="Times New Roman" w:hAnsi="Times New Roman" w:cs="Times New Roman"/>
        </w:rPr>
      </w:pPr>
      <w:r>
        <w:rPr>
          <w:rFonts w:ascii="Times New Roman" w:hAnsi="Times New Roman" w:cs="Times New Roman"/>
        </w:rPr>
        <w:t>Track out of stock or in stock materials.</w:t>
      </w:r>
    </w:p>
    <w:p w14:paraId="3282DF00" w14:textId="2C9BF14A" w:rsidR="00465B57" w:rsidRDefault="00465B57" w:rsidP="00F41102">
      <w:pPr>
        <w:rPr>
          <w:rFonts w:ascii="Times New Roman" w:hAnsi="Times New Roman" w:cs="Times New Roman"/>
        </w:rPr>
      </w:pPr>
      <w:r>
        <w:rPr>
          <w:rFonts w:ascii="Times New Roman" w:hAnsi="Times New Roman" w:cs="Times New Roman"/>
        </w:rPr>
        <w:t>Track expenditures such as rent fee or supplies fees.</w:t>
      </w:r>
    </w:p>
    <w:p w14:paraId="75846CDC" w14:textId="3E45E5A4" w:rsidR="00465B57" w:rsidRDefault="00465B57" w:rsidP="00F41102">
      <w:pPr>
        <w:rPr>
          <w:rFonts w:ascii="Times New Roman" w:hAnsi="Times New Roman" w:cs="Times New Roman"/>
        </w:rPr>
      </w:pPr>
      <w:r>
        <w:rPr>
          <w:rFonts w:ascii="Times New Roman" w:hAnsi="Times New Roman" w:cs="Times New Roman"/>
        </w:rPr>
        <w:t xml:space="preserve">Keep customers information. </w:t>
      </w:r>
    </w:p>
    <w:p w14:paraId="1A878DEF" w14:textId="56E7E379" w:rsidR="00465B57" w:rsidRDefault="00323270" w:rsidP="00F41102">
      <w:pPr>
        <w:rPr>
          <w:rFonts w:ascii="Times New Roman" w:hAnsi="Times New Roman" w:cs="Times New Roman"/>
        </w:rPr>
      </w:pPr>
      <w:r>
        <w:rPr>
          <w:rFonts w:ascii="Times New Roman" w:hAnsi="Times New Roman" w:cs="Times New Roman"/>
        </w:rPr>
        <w:t>Task and Timeline</w:t>
      </w:r>
    </w:p>
    <w:p w14:paraId="190E6BE8" w14:textId="0AC1D1A6" w:rsidR="003A6CC7" w:rsidRPr="006019BB" w:rsidRDefault="006019BB" w:rsidP="006019BB">
      <w:pPr>
        <w:rPr>
          <w:ins w:id="0" w:author="Sadiq Abubakar" w:date="2020-08-04T16:06:00Z"/>
          <w:rFonts w:ascii="Times New Roman" w:hAnsi="Times New Roman" w:cs="Times New Roman"/>
          <w:rPrChange w:id="1" w:author="Sadiq Abubakar" w:date="2020-08-04T16:06:00Z">
            <w:rPr>
              <w:ins w:id="2" w:author="Sadiq Abubakar" w:date="2020-08-04T16:06:00Z"/>
            </w:rPr>
          </w:rPrChange>
        </w:rPr>
      </w:pPr>
      <w:ins w:id="3" w:author="Sadiq Abubakar" w:date="2020-08-04T16:02:00Z">
        <w:r w:rsidRPr="006019BB">
          <w:rPr>
            <w:rFonts w:ascii="Times New Roman" w:hAnsi="Times New Roman" w:cs="Times New Roman"/>
          </w:rPr>
          <w:t>1)</w:t>
        </w:r>
      </w:ins>
      <w:ins w:id="4" w:author="Sadiq Abubakar" w:date="2020-08-04T16:06:00Z">
        <w:r>
          <w:rPr>
            <w:rFonts w:ascii="Times New Roman" w:hAnsi="Times New Roman" w:cs="Times New Roman"/>
          </w:rPr>
          <w:t xml:space="preserve"> </w:t>
        </w:r>
        <w:r>
          <w:rPr>
            <w:rFonts w:ascii="Times New Roman" w:hAnsi="Times New Roman" w:cs="Times New Roman"/>
          </w:rPr>
          <w:tab/>
        </w:r>
      </w:ins>
      <w:r w:rsidR="003A6CC7" w:rsidRPr="006019BB">
        <w:rPr>
          <w:rFonts w:ascii="Times New Roman" w:hAnsi="Times New Roman" w:cs="Times New Roman"/>
          <w:rPrChange w:id="5" w:author="Sadiq Abubakar" w:date="2020-08-04T16:06:00Z">
            <w:rPr/>
          </w:rPrChange>
        </w:rPr>
        <w:t>Gathering Data: This task will require the gathering of all the files, and data. All</w:t>
      </w:r>
      <w:ins w:id="6" w:author="Sadiq Abubakar" w:date="2020-08-04T16:00:00Z">
        <w:r w:rsidR="003A6CC7" w:rsidRPr="006019BB">
          <w:rPr>
            <w:rFonts w:ascii="Times New Roman" w:hAnsi="Times New Roman" w:cs="Times New Roman"/>
            <w:rPrChange w:id="7" w:author="Sadiq Abubakar" w:date="2020-08-04T16:06:00Z">
              <w:rPr/>
            </w:rPrChange>
          </w:rPr>
          <w:t xml:space="preserve"> the records of customers and employees will have to be provided </w:t>
        </w:r>
      </w:ins>
      <w:ins w:id="8" w:author="Sadiq Abubakar" w:date="2020-08-04T16:01:00Z">
        <w:r w:rsidR="003A6CC7" w:rsidRPr="006019BB">
          <w:rPr>
            <w:rFonts w:ascii="Times New Roman" w:hAnsi="Times New Roman" w:cs="Times New Roman"/>
            <w:rPrChange w:id="9" w:author="Sadiq Abubakar" w:date="2020-08-04T16:06:00Z">
              <w:rPr/>
            </w:rPrChange>
          </w:rPr>
          <w:t xml:space="preserve">so as to be stored in the database. The in stocks and out of stock records, </w:t>
        </w:r>
      </w:ins>
      <w:ins w:id="10" w:author="Sadiq Abubakar" w:date="2020-08-04T16:02:00Z">
        <w:r w:rsidR="003A6CC7" w:rsidRPr="006019BB">
          <w:rPr>
            <w:rFonts w:ascii="Times New Roman" w:hAnsi="Times New Roman" w:cs="Times New Roman"/>
            <w:rPrChange w:id="11" w:author="Sadiq Abubakar" w:date="2020-08-04T16:06:00Z">
              <w:rPr/>
            </w:rPrChange>
          </w:rPr>
          <w:t>expenditures, and incomes will be provided and stored into the database.</w:t>
        </w:r>
      </w:ins>
      <w:ins w:id="12" w:author="Sadiq Abubakar" w:date="2020-08-04T16:03:00Z">
        <w:r w:rsidR="003A6CC7" w:rsidRPr="006019BB">
          <w:rPr>
            <w:rFonts w:ascii="Times New Roman" w:hAnsi="Times New Roman" w:cs="Times New Roman"/>
            <w:rPrChange w:id="13" w:author="Sadiq Abubakar" w:date="2020-08-04T16:06:00Z">
              <w:rPr/>
            </w:rPrChange>
          </w:rPr>
          <w:t xml:space="preserve"> Time allotted 1 week</w:t>
        </w:r>
      </w:ins>
    </w:p>
    <w:p w14:paraId="6A931498" w14:textId="76E95EE5" w:rsidR="006019BB" w:rsidRPr="006019BB" w:rsidRDefault="006019BB" w:rsidP="006019BB">
      <w:pPr>
        <w:rPr>
          <w:ins w:id="14" w:author="Sadiq Abubakar" w:date="2020-08-04T16:03:00Z"/>
          <w:rPrChange w:id="15" w:author="Sadiq Abubakar" w:date="2020-08-04T16:06:00Z">
            <w:rPr>
              <w:ins w:id="16" w:author="Sadiq Abubakar" w:date="2020-08-04T16:03:00Z"/>
            </w:rPr>
          </w:rPrChange>
        </w:rPr>
        <w:pPrChange w:id="17" w:author="Sadiq Abubakar" w:date="2020-08-04T16:06:00Z">
          <w:pPr/>
        </w:pPrChange>
      </w:pPr>
      <w:ins w:id="18" w:author="Sadiq Abubakar" w:date="2020-08-04T16:06:00Z">
        <w:r>
          <w:t xml:space="preserve">Deliverable: A documents that </w:t>
        </w:r>
      </w:ins>
      <w:ins w:id="19" w:author="Sadiq Abubakar" w:date="2020-08-04T16:07:00Z">
        <w:r>
          <w:t>contains all the information gathered.</w:t>
        </w:r>
      </w:ins>
    </w:p>
    <w:p w14:paraId="767B29E6" w14:textId="71EA6C87" w:rsidR="003A6CC7" w:rsidRDefault="006019BB" w:rsidP="003A6CC7">
      <w:pPr>
        <w:rPr>
          <w:ins w:id="20" w:author="Sadiq Abubakar" w:date="2020-08-04T16:13:00Z"/>
          <w:rFonts w:ascii="Times New Roman" w:hAnsi="Times New Roman" w:cs="Times New Roman"/>
        </w:rPr>
      </w:pPr>
      <w:ins w:id="21" w:author="Sadiq Abubakar" w:date="2020-08-04T16:12:00Z">
        <w:r>
          <w:rPr>
            <w:rFonts w:ascii="Times New Roman" w:hAnsi="Times New Roman" w:cs="Times New Roman"/>
          </w:rPr>
          <w:t>2</w:t>
        </w:r>
      </w:ins>
      <w:ins w:id="22" w:author="Sadiq Abubakar" w:date="2020-08-04T16:03:00Z">
        <w:r w:rsidR="003A6CC7">
          <w:rPr>
            <w:rFonts w:ascii="Times New Roman" w:hAnsi="Times New Roman" w:cs="Times New Roman"/>
          </w:rPr>
          <w:t xml:space="preserve">) Analyzing Data: </w:t>
        </w:r>
      </w:ins>
      <w:ins w:id="23" w:author="Sadiq Abubakar" w:date="2020-08-04T16:04:00Z">
        <w:r w:rsidR="003A6CC7">
          <w:rPr>
            <w:rFonts w:ascii="Times New Roman" w:hAnsi="Times New Roman" w:cs="Times New Roman"/>
          </w:rPr>
          <w:t xml:space="preserve">Analyzing the data obtained and have a review to what is needed as well as </w:t>
        </w:r>
      </w:ins>
      <w:ins w:id="24" w:author="Sadiq Abubakar" w:date="2020-08-04T16:06:00Z">
        <w:r w:rsidR="003A6CC7">
          <w:rPr>
            <w:rFonts w:ascii="Times New Roman" w:hAnsi="Times New Roman" w:cs="Times New Roman"/>
          </w:rPr>
          <w:t>determine business</w:t>
        </w:r>
      </w:ins>
      <w:ins w:id="25" w:author="Sadiq Abubakar" w:date="2020-08-04T16:05:00Z">
        <w:r w:rsidR="003A6CC7">
          <w:rPr>
            <w:rFonts w:ascii="Times New Roman" w:hAnsi="Times New Roman" w:cs="Times New Roman"/>
          </w:rPr>
          <w:t xml:space="preserve"> rules and creating some preliminary data model.  Time allotted 2 weeks</w:t>
        </w:r>
      </w:ins>
    </w:p>
    <w:p w14:paraId="49526244" w14:textId="6D44FD3E" w:rsidR="006019BB" w:rsidRDefault="006019BB" w:rsidP="003A6CC7">
      <w:pPr>
        <w:rPr>
          <w:ins w:id="26" w:author="Sadiq Abubakar" w:date="2020-08-04T16:14:00Z"/>
        </w:rPr>
      </w:pPr>
      <w:ins w:id="27" w:author="Sadiq Abubakar" w:date="2020-08-04T16:13:00Z">
        <w:r>
          <w:rPr>
            <w:rFonts w:ascii="Times New Roman" w:hAnsi="Times New Roman" w:cs="Times New Roman"/>
          </w:rPr>
          <w:lastRenderedPageBreak/>
          <w:t xml:space="preserve">Deliverable: </w:t>
        </w:r>
      </w:ins>
      <w:ins w:id="28" w:author="Sadiq Abubakar" w:date="2020-08-04T16:14:00Z">
        <w:r>
          <w:t>A list of business rules to be reviewed and a preliminary data model, including the entities and their relationships for review.</w:t>
        </w:r>
      </w:ins>
    </w:p>
    <w:p w14:paraId="0AB42E1C" w14:textId="5A2E054C" w:rsidR="006019BB" w:rsidRDefault="006019BB" w:rsidP="003A6CC7">
      <w:pPr>
        <w:rPr>
          <w:ins w:id="29" w:author="Sadiq Abubakar" w:date="2020-08-04T16:16:00Z"/>
        </w:rPr>
      </w:pPr>
      <w:ins w:id="30" w:author="Sadiq Abubakar" w:date="2020-08-04T16:14:00Z">
        <w:r>
          <w:t>3) Normalization</w:t>
        </w:r>
      </w:ins>
      <w:ins w:id="31" w:author="Sadiq Abubakar" w:date="2020-08-04T16:15:00Z">
        <w:r>
          <w:t xml:space="preserve">: The data will be completely </w:t>
        </w:r>
      </w:ins>
      <w:ins w:id="32" w:author="Sadiq Abubakar" w:date="2020-08-04T16:16:00Z">
        <w:r w:rsidR="00D638EF">
          <w:t>normalized,</w:t>
        </w:r>
      </w:ins>
      <w:ins w:id="33" w:author="Sadiq Abubakar" w:date="2020-08-04T16:15:00Z">
        <w:r>
          <w:t xml:space="preserve"> and all the</w:t>
        </w:r>
      </w:ins>
      <w:ins w:id="34" w:author="Sadiq Abubakar" w:date="2020-08-04T16:16:00Z">
        <w:r>
          <w:t xml:space="preserve"> historic data will be compiled.</w:t>
        </w:r>
      </w:ins>
    </w:p>
    <w:p w14:paraId="0F35FC3E" w14:textId="03B1497A" w:rsidR="0082248C" w:rsidRDefault="00D638EF" w:rsidP="003A6CC7">
      <w:pPr>
        <w:rPr>
          <w:ins w:id="35" w:author="Sadiq Abubakar" w:date="2020-08-04T16:18:00Z"/>
        </w:rPr>
      </w:pPr>
      <w:ins w:id="36" w:author="Sadiq Abubakar" w:date="2020-08-04T16:16:00Z">
        <w:r>
          <w:t>Deliverable:</w:t>
        </w:r>
      </w:ins>
      <w:ins w:id="37" w:author="Sadiq Abubakar" w:date="2020-08-04T16:18:00Z">
        <w:r w:rsidR="0082248C">
          <w:t xml:space="preserve"> En</w:t>
        </w:r>
      </w:ins>
      <w:ins w:id="38" w:author="Sadiq Abubakar" w:date="2020-08-04T16:19:00Z">
        <w:r w:rsidR="0082248C">
          <w:t>tity diagram for review.</w:t>
        </w:r>
      </w:ins>
    </w:p>
    <w:p w14:paraId="1D4745A9" w14:textId="4EB6693B" w:rsidR="00D638EF" w:rsidRDefault="0082248C" w:rsidP="003A6CC7">
      <w:pPr>
        <w:rPr>
          <w:ins w:id="39" w:author="Sadiq Abubakar" w:date="2020-08-04T16:22:00Z"/>
        </w:rPr>
      </w:pPr>
      <w:ins w:id="40" w:author="Sadiq Abubakar" w:date="2020-08-04T16:19:00Z">
        <w:r>
          <w:t xml:space="preserve">4) </w:t>
        </w:r>
      </w:ins>
      <w:ins w:id="41" w:author="Sadiq Abubakar" w:date="2020-08-04T16:16:00Z">
        <w:r w:rsidR="00D638EF">
          <w:t xml:space="preserve"> Bu</w:t>
        </w:r>
      </w:ins>
      <w:ins w:id="42" w:author="Sadiq Abubakar" w:date="2020-08-04T16:17:00Z">
        <w:r w:rsidR="00D638EF">
          <w:t>ilding the physical database</w:t>
        </w:r>
      </w:ins>
      <w:ins w:id="43" w:author="Sadiq Abubakar" w:date="2020-08-04T16:19:00Z">
        <w:r>
          <w:t xml:space="preserve">: The </w:t>
        </w:r>
      </w:ins>
      <w:ins w:id="44" w:author="Sadiq Abubakar" w:date="2020-08-04T16:20:00Z">
        <w:r>
          <w:t xml:space="preserve">data gotten from the records will the be added to a table created containing columns with </w:t>
        </w:r>
      </w:ins>
      <w:ins w:id="45" w:author="Sadiq Abubakar" w:date="2020-08-04T16:21:00Z">
        <w:r>
          <w:t>specific data types, relational and constraints. Historical data tables created</w:t>
        </w:r>
      </w:ins>
      <w:ins w:id="46" w:author="Sadiq Abubakar" w:date="2020-08-04T16:22:00Z">
        <w:r>
          <w:t xml:space="preserve"> for future input.</w:t>
        </w:r>
      </w:ins>
    </w:p>
    <w:p w14:paraId="46EFD85F" w14:textId="414CA9B1" w:rsidR="004C1665" w:rsidRDefault="004C1665" w:rsidP="003A6CC7">
      <w:pPr>
        <w:rPr>
          <w:ins w:id="47" w:author="Sadiq Abubakar" w:date="2020-08-04T16:23:00Z"/>
        </w:rPr>
      </w:pPr>
      <w:ins w:id="48" w:author="Sadiq Abubakar" w:date="2020-08-04T16:22:00Z">
        <w:r>
          <w:t xml:space="preserve">Deliverable: </w:t>
        </w:r>
      </w:ins>
      <w:ins w:id="49" w:author="Sadiq Abubakar" w:date="2020-08-04T16:23:00Z">
        <w:r>
          <w:t>The Schema of the database for review.</w:t>
        </w:r>
      </w:ins>
      <w:ins w:id="50" w:author="Sadiq Abubakar" w:date="2020-08-04T16:55:00Z">
        <w:r w:rsidR="009C2263">
          <w:t xml:space="preserve"> </w:t>
        </w:r>
      </w:ins>
      <w:ins w:id="51" w:author="Sadiq Abubakar" w:date="2020-08-04T16:56:00Z">
        <w:r w:rsidR="009C2263">
          <w:t>2</w:t>
        </w:r>
      </w:ins>
      <w:ins w:id="52" w:author="Sadiq Abubakar" w:date="2020-08-04T16:55:00Z">
        <w:r w:rsidR="009C2263">
          <w:t xml:space="preserve"> week</w:t>
        </w:r>
      </w:ins>
    </w:p>
    <w:p w14:paraId="14C98852" w14:textId="7B3616E9" w:rsidR="004C1665" w:rsidRDefault="004C1665" w:rsidP="003A6CC7">
      <w:pPr>
        <w:rPr>
          <w:ins w:id="53" w:author="Sadiq Abubakar" w:date="2020-08-04T16:43:00Z"/>
        </w:rPr>
      </w:pPr>
      <w:ins w:id="54" w:author="Sadiq Abubakar" w:date="2020-08-04T16:23:00Z">
        <w:r>
          <w:t xml:space="preserve">5) </w:t>
        </w:r>
      </w:ins>
      <w:ins w:id="55" w:author="Sadiq Abubakar" w:date="2020-08-04T16:36:00Z">
        <w:r w:rsidR="00857B58">
          <w:t>Testing</w:t>
        </w:r>
      </w:ins>
      <w:ins w:id="56" w:author="Sadiq Abubakar" w:date="2020-08-04T16:38:00Z">
        <w:r w:rsidR="00857B58">
          <w:t xml:space="preserve"> and Security: Data will </w:t>
        </w:r>
      </w:ins>
      <w:ins w:id="57" w:author="Sadiq Abubakar" w:date="2020-08-04T16:39:00Z">
        <w:r w:rsidR="00857B58">
          <w:t xml:space="preserve">undergo several test </w:t>
        </w:r>
      </w:ins>
      <w:ins w:id="58" w:author="Sadiq Abubakar" w:date="2020-08-04T16:53:00Z">
        <w:r w:rsidR="009C2263">
          <w:t>runs</w:t>
        </w:r>
      </w:ins>
      <w:ins w:id="59" w:author="Sadiq Abubakar" w:date="2020-08-04T16:39:00Z">
        <w:r w:rsidR="00857B58">
          <w:t xml:space="preserve">. </w:t>
        </w:r>
      </w:ins>
      <w:ins w:id="60" w:author="Sadiq Abubakar" w:date="2020-08-04T16:41:00Z">
        <w:r w:rsidR="00857B58">
          <w:t>It will undergo business rules and requirement tests.</w:t>
        </w:r>
      </w:ins>
      <w:ins w:id="61" w:author="Sadiq Abubakar" w:date="2020-08-04T16:42:00Z">
        <w:r w:rsidR="00857B58">
          <w:t xml:space="preserve"> They include data integrity, report generation, and general database security will be tested. Time allotted 2 week</w:t>
        </w:r>
      </w:ins>
      <w:ins w:id="62" w:author="Sadiq Abubakar" w:date="2020-08-04T16:43:00Z">
        <w:r w:rsidR="00857B58">
          <w:t>s.</w:t>
        </w:r>
      </w:ins>
    </w:p>
    <w:p w14:paraId="2E5DD49F" w14:textId="66EF0061" w:rsidR="00857B58" w:rsidRDefault="00857B58" w:rsidP="003A6CC7">
      <w:pPr>
        <w:rPr>
          <w:ins w:id="63" w:author="Sadiq Abubakar" w:date="2020-08-04T16:43:00Z"/>
        </w:rPr>
      </w:pPr>
      <w:ins w:id="64" w:author="Sadiq Abubakar" w:date="2020-08-04T16:43:00Z">
        <w:r>
          <w:t>Deliverable: Documented test results and sample generated reports.</w:t>
        </w:r>
      </w:ins>
    </w:p>
    <w:p w14:paraId="79EE76A1" w14:textId="586594B6" w:rsidR="00857B58" w:rsidRDefault="00857B58" w:rsidP="003A6CC7">
      <w:pPr>
        <w:rPr>
          <w:ins w:id="65" w:author="Sadiq Abubakar" w:date="2020-08-04T16:53:00Z"/>
        </w:rPr>
      </w:pPr>
      <w:ins w:id="66" w:author="Sadiq Abubakar" w:date="2020-08-04T16:43:00Z">
        <w:r>
          <w:t xml:space="preserve">6) </w:t>
        </w:r>
      </w:ins>
      <w:ins w:id="67" w:author="Sadiq Abubakar" w:date="2020-08-04T16:45:00Z">
        <w:r>
          <w:t xml:space="preserve">Database Completion and </w:t>
        </w:r>
      </w:ins>
      <w:ins w:id="68" w:author="Sadiq Abubakar" w:date="2020-08-04T16:44:00Z">
        <w:r>
          <w:t>Implementati</w:t>
        </w:r>
      </w:ins>
      <w:ins w:id="69" w:author="Sadiq Abubakar" w:date="2020-08-04T16:45:00Z">
        <w:r>
          <w:t xml:space="preserve">on: </w:t>
        </w:r>
      </w:ins>
      <w:ins w:id="70" w:author="Sadiq Abubakar" w:date="2020-08-04T16:46:00Z">
        <w:r w:rsidR="009C2263">
          <w:t xml:space="preserve">The final corrections are </w:t>
        </w:r>
      </w:ins>
      <w:ins w:id="71" w:author="Sadiq Abubakar" w:date="2020-08-04T16:52:00Z">
        <w:r w:rsidR="009C2263">
          <w:t>made,</w:t>
        </w:r>
      </w:ins>
      <w:ins w:id="72" w:author="Sadiq Abubakar" w:date="2020-08-04T16:46:00Z">
        <w:r w:rsidR="009C2263">
          <w:t xml:space="preserve"> and all the records and data </w:t>
        </w:r>
      </w:ins>
      <w:ins w:id="73" w:author="Sadiq Abubakar" w:date="2020-08-04T16:47:00Z">
        <w:r w:rsidR="009C2263">
          <w:t>provided will be entered into the database.</w:t>
        </w:r>
      </w:ins>
      <w:ins w:id="74" w:author="Sadiq Abubakar" w:date="2020-08-04T16:49:00Z">
        <w:r w:rsidR="009C2263">
          <w:t xml:space="preserve"> The </w:t>
        </w:r>
      </w:ins>
      <w:ins w:id="75" w:author="Sadiq Abubakar" w:date="2020-08-04T16:50:00Z">
        <w:r w:rsidR="009C2263">
          <w:t>Database will be installed in Jenny’s Salon’s Centralized server.</w:t>
        </w:r>
      </w:ins>
      <w:ins w:id="76" w:author="Sadiq Abubakar" w:date="2020-08-04T16:51:00Z">
        <w:r w:rsidR="009C2263">
          <w:t xml:space="preserve"> Final testing for server access and remote </w:t>
        </w:r>
      </w:ins>
      <w:ins w:id="77" w:author="Sadiq Abubakar" w:date="2020-08-04T16:52:00Z">
        <w:r w:rsidR="009C2263">
          <w:t>connections</w:t>
        </w:r>
      </w:ins>
      <w:ins w:id="78" w:author="Sadiq Abubakar" w:date="2020-08-04T16:51:00Z">
        <w:r w:rsidR="009C2263">
          <w:t xml:space="preserve">. Time </w:t>
        </w:r>
      </w:ins>
      <w:ins w:id="79" w:author="Sadiq Abubakar" w:date="2020-08-04T16:52:00Z">
        <w:r w:rsidR="009C2263">
          <w:t>allotted:</w:t>
        </w:r>
      </w:ins>
      <w:ins w:id="80" w:author="Sadiq Abubakar" w:date="2020-08-04T16:55:00Z">
        <w:r w:rsidR="009C2263">
          <w:t xml:space="preserve">  </w:t>
        </w:r>
      </w:ins>
      <w:ins w:id="81" w:author="Sadiq Abubakar" w:date="2020-08-04T16:52:00Z">
        <w:r w:rsidR="009C2263">
          <w:t xml:space="preserve"> 2 weeks</w:t>
        </w:r>
      </w:ins>
    </w:p>
    <w:p w14:paraId="2C37D37A" w14:textId="17C6F56F" w:rsidR="009C2263" w:rsidRDefault="009C2263" w:rsidP="003A6CC7">
      <w:pPr>
        <w:rPr>
          <w:ins w:id="82" w:author="Sadiq Abubakar" w:date="2020-08-04T16:56:00Z"/>
        </w:rPr>
      </w:pPr>
      <w:ins w:id="83" w:author="Sadiq Abubakar" w:date="2020-08-04T16:53:00Z">
        <w:r>
          <w:t>Deliverable: The working database.</w:t>
        </w:r>
      </w:ins>
    </w:p>
    <w:p w14:paraId="46C2506E" w14:textId="26FE5406" w:rsidR="009A0893" w:rsidRDefault="009A0893" w:rsidP="003A6CC7">
      <w:pPr>
        <w:rPr>
          <w:ins w:id="84" w:author="Sadiq Abubakar" w:date="2020-08-04T16:08:00Z"/>
          <w:rFonts w:ascii="Times New Roman" w:hAnsi="Times New Roman" w:cs="Times New Roman"/>
        </w:rPr>
      </w:pPr>
      <w:ins w:id="85" w:author="Sadiq Abubakar" w:date="2020-08-04T16:56:00Z">
        <w:r>
          <w:t xml:space="preserve">Estimated Time of the project. </w:t>
        </w:r>
      </w:ins>
      <w:ins w:id="86" w:author="Sadiq Abubakar" w:date="2020-08-04T16:57:00Z">
        <w:r>
          <w:t>–</w:t>
        </w:r>
      </w:ins>
      <w:ins w:id="87" w:author="Sadiq Abubakar" w:date="2020-08-04T16:56:00Z">
        <w:r>
          <w:t xml:space="preserve"> </w:t>
        </w:r>
      </w:ins>
      <w:ins w:id="88" w:author="Sadiq Abubakar" w:date="2020-08-04T16:57:00Z">
        <w:r>
          <w:t>9 weeks</w:t>
        </w:r>
      </w:ins>
      <w:bookmarkStart w:id="89" w:name="_GoBack"/>
      <w:bookmarkEnd w:id="89"/>
    </w:p>
    <w:p w14:paraId="67277E77" w14:textId="77777777" w:rsidR="006019BB" w:rsidRPr="003A6CC7" w:rsidRDefault="006019BB" w:rsidP="003A6CC7">
      <w:pPr>
        <w:rPr>
          <w:rFonts w:ascii="Times New Roman" w:hAnsi="Times New Roman" w:cs="Times New Roman"/>
          <w:rPrChange w:id="90" w:author="Sadiq Abubakar" w:date="2020-08-04T16:02:00Z">
            <w:rPr/>
          </w:rPrChange>
        </w:rPr>
      </w:pPr>
    </w:p>
    <w:p w14:paraId="74173B7E" w14:textId="77777777" w:rsidR="00323270" w:rsidRPr="005D1E83" w:rsidRDefault="00323270" w:rsidP="00F41102">
      <w:pPr>
        <w:rPr>
          <w:rFonts w:ascii="Times New Roman" w:hAnsi="Times New Roman" w:cs="Times New Roman"/>
        </w:rPr>
      </w:pPr>
    </w:p>
    <w:sectPr w:rsidR="00323270" w:rsidRPr="005D1E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124156"/>
    <w:multiLevelType w:val="hybridMultilevel"/>
    <w:tmpl w:val="7B12C34C"/>
    <w:lvl w:ilvl="0" w:tplc="D93ED22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340139"/>
    <w:multiLevelType w:val="hybridMultilevel"/>
    <w:tmpl w:val="0DB422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adiq Abubakar">
    <w15:presenceInfo w15:providerId="None" w15:userId="Sadiq Abubaka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102"/>
    <w:rsid w:val="000A32E2"/>
    <w:rsid w:val="00323270"/>
    <w:rsid w:val="003A6CC7"/>
    <w:rsid w:val="00415524"/>
    <w:rsid w:val="00465B57"/>
    <w:rsid w:val="004C1665"/>
    <w:rsid w:val="005D1E83"/>
    <w:rsid w:val="006019BB"/>
    <w:rsid w:val="0082248C"/>
    <w:rsid w:val="00857B58"/>
    <w:rsid w:val="008B2464"/>
    <w:rsid w:val="009A0893"/>
    <w:rsid w:val="009C2263"/>
    <w:rsid w:val="00D638EF"/>
    <w:rsid w:val="00F411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C5E80"/>
  <w15:chartTrackingRefBased/>
  <w15:docId w15:val="{5DF4748B-A60B-4C62-B172-508DE8599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6C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265</TotalTime>
  <Pages>2</Pages>
  <Words>578</Words>
  <Characters>3295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Sadiq Abubakar</dc:creator>
  <cp:keywords/>
  <dc:description/>
  <cp:lastModifiedBy>Sadiq Abubakar</cp:lastModifiedBy>
  <cp:revision>4</cp:revision>
  <dcterms:created xsi:type="dcterms:W3CDTF">2020-08-04T18:31:00Z</dcterms:created>
  <dcterms:modified xsi:type="dcterms:W3CDTF">2020-08-04T22:57:00Z</dcterms:modified>
</cp:coreProperties>
</file>